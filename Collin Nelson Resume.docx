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tabs>
          <w:tab w:val="left" w:pos="0"/>
          <w:tab w:val="left" w:pos="360"/>
        </w:tabs>
        <w:spacing w:after="0" w:before="0" w:line="240" w:lineRule="auto"/>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w:t>
      </w:r>
      <w:r w:rsidDel="00000000" w:rsidR="00000000" w:rsidRPr="00000000">
        <w:rPr>
          <w:rFonts w:ascii="Times New Roman" w:cs="Times New Roman" w:eastAsia="Times New Roman" w:hAnsi="Times New Roman"/>
          <w:b w:val="1"/>
          <w:sz w:val="22"/>
          <w:szCs w:val="22"/>
          <w:rtl w:val="0"/>
        </w:rPr>
        <w:t xml:space="preserve">UMMARY</w:t>
      </w:r>
      <w:r w:rsidDel="00000000" w:rsidR="00000000" w:rsidRPr="00000000">
        <w:rPr>
          <w:rtl w:val="0"/>
        </w:rPr>
      </w:r>
    </w:p>
    <w:p w:rsidR="00000000" w:rsidDel="00000000" w:rsidP="00000000" w:rsidRDefault="00000000" w:rsidRPr="00000000" w14:paraId="00000002">
      <w:pPr>
        <w:widowControl w:val="1"/>
        <w:tabs>
          <w:tab w:val="left" w:pos="0"/>
          <w:tab w:val="left" w:pos="360"/>
        </w:tabs>
        <w:spacing w:after="0" w:before="0" w:line="240" w:lineRule="auto"/>
        <w:ind w:left="360" w:firstLine="0"/>
        <w:jc w:val="left"/>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22"/>
          <w:szCs w:val="22"/>
          <w:rtl w:val="0"/>
        </w:rPr>
        <w:t xml:space="preserve">Practical </w:t>
      </w:r>
      <w:r w:rsidDel="00000000" w:rsidR="00000000" w:rsidRPr="00000000">
        <w:rPr>
          <w:rFonts w:ascii="Times New Roman" w:cs="Times New Roman" w:eastAsia="Times New Roman" w:hAnsi="Times New Roman"/>
          <w:sz w:val="22"/>
          <w:szCs w:val="22"/>
          <w:rtl w:val="0"/>
        </w:rPr>
        <w:t xml:space="preserve">third-year </w:t>
      </w:r>
      <w:r w:rsidDel="00000000" w:rsidR="00000000" w:rsidRPr="00000000">
        <w:rPr>
          <w:rFonts w:ascii="Times New Roman" w:cs="Times New Roman" w:eastAsia="Times New Roman" w:hAnsi="Times New Roman"/>
          <w:sz w:val="22"/>
          <w:szCs w:val="22"/>
          <w:rtl w:val="0"/>
        </w:rPr>
        <w:t xml:space="preserve">mechanical engineering student with robotics, additive manufacturing, and traditional manufacturing experience. </w:t>
      </w:r>
      <w:r w:rsidDel="00000000" w:rsidR="00000000" w:rsidRPr="00000000">
        <w:rPr>
          <w:rFonts w:ascii="Times New Roman" w:cs="Times New Roman" w:eastAsia="Times New Roman" w:hAnsi="Times New Roman"/>
          <w:sz w:val="22"/>
          <w:szCs w:val="22"/>
          <w:rtl w:val="0"/>
        </w:rPr>
        <w:t xml:space="preserve">Passionate about engineering with several large individual and group projects completed, including designing and building a large format desktop 3D printer and over 1000 hours designing and fabricating competition robots for the FIRST Robotics Competition.</w:t>
      </w:r>
      <w:r w:rsidDel="00000000" w:rsidR="00000000" w:rsidRPr="00000000">
        <w:rPr>
          <w:rtl w:val="0"/>
        </w:rPr>
      </w:r>
    </w:p>
    <w:p w:rsidR="00000000" w:rsidDel="00000000" w:rsidP="00000000" w:rsidRDefault="00000000" w:rsidRPr="00000000" w14:paraId="00000003">
      <w:pPr>
        <w:widowControl w:val="1"/>
        <w:tabs>
          <w:tab w:val="left" w:pos="0"/>
          <w:tab w:val="left" w:pos="360"/>
          <w:tab w:val="left" w:pos="210"/>
        </w:tabs>
        <w:spacing w:before="20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EDUCATION</w:t>
      </w:r>
    </w:p>
    <w:p w:rsidR="00000000" w:rsidDel="00000000" w:rsidP="00000000" w:rsidRDefault="00000000" w:rsidRPr="00000000" w14:paraId="00000004">
      <w:pPr>
        <w:tabs>
          <w:tab w:val="left" w:pos="0"/>
          <w:tab w:val="left" w:pos="36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ab/>
        <w:t xml:space="preserve">North Carolina State University, </w:t>
      </w:r>
      <w:r w:rsidDel="00000000" w:rsidR="00000000" w:rsidRPr="00000000">
        <w:rPr>
          <w:rFonts w:ascii="Times New Roman" w:cs="Times New Roman" w:eastAsia="Times New Roman" w:hAnsi="Times New Roman"/>
          <w:sz w:val="22"/>
          <w:szCs w:val="22"/>
          <w:rtl w:val="0"/>
        </w:rPr>
        <w:t xml:space="preserve">Raleigh, NC</w:t>
      </w:r>
      <w:r w:rsidDel="00000000" w:rsidR="00000000" w:rsidRPr="00000000">
        <w:rPr>
          <w:rFonts w:ascii="Times New Roman" w:cs="Times New Roman" w:eastAsia="Times New Roman" w:hAnsi="Times New Roman"/>
          <w:b w:val="1"/>
          <w:sz w:val="22"/>
          <w:szCs w:val="22"/>
          <w:rtl w:val="0"/>
        </w:rPr>
        <w:tab/>
        <w:tab/>
        <w:tab/>
        <w:tab/>
        <w:tab/>
        <w:tab/>
        <w:t xml:space="preserve">  </w:t>
      </w:r>
      <w:r w:rsidDel="00000000" w:rsidR="00000000" w:rsidRPr="00000000">
        <w:rPr>
          <w:rFonts w:ascii="Times New Roman" w:cs="Times New Roman" w:eastAsia="Times New Roman" w:hAnsi="Times New Roman"/>
          <w:sz w:val="22"/>
          <w:szCs w:val="22"/>
          <w:rtl w:val="0"/>
        </w:rPr>
        <w:t xml:space="preserve">Graduation: May 2022</w:t>
      </w:r>
    </w:p>
    <w:p w:rsidR="00000000" w:rsidDel="00000000" w:rsidP="00000000" w:rsidRDefault="00000000" w:rsidRPr="00000000" w14:paraId="00000005">
      <w:pPr>
        <w:tabs>
          <w:tab w:val="left" w:pos="0"/>
          <w:tab w:val="left" w:pos="360"/>
          <w:tab w:val="left" w:pos="180"/>
          <w:tab w:val="left" w:pos="-9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 xml:space="preserve">BS Mechanical Engineering</w:t>
        <w:tab/>
        <w:tab/>
        <w:tab/>
        <w:tab/>
        <w:tab/>
        <w:tab/>
        <w:tab/>
        <w:tab/>
        <w:t xml:space="preserve">  </w:t>
        <w:tab/>
        <w:t xml:space="preserve">   GPA: 4.0/4.0</w:t>
      </w:r>
    </w:p>
    <w:p w:rsidR="00000000" w:rsidDel="00000000" w:rsidP="00000000" w:rsidRDefault="00000000" w:rsidRPr="00000000" w14:paraId="00000006">
      <w:pPr>
        <w:tabs>
          <w:tab w:val="left" w:pos="0"/>
          <w:tab w:val="left" w:pos="36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ab/>
        <w:tab/>
      </w:r>
      <w:r w:rsidDel="00000000" w:rsidR="00000000" w:rsidRPr="00000000">
        <w:rPr>
          <w:rFonts w:ascii="Times New Roman" w:cs="Times New Roman" w:eastAsia="Times New Roman" w:hAnsi="Times New Roman"/>
          <w:sz w:val="22"/>
          <w:szCs w:val="22"/>
          <w:rtl w:val="0"/>
        </w:rPr>
        <w:t xml:space="preserve">Relevant Coursework: Engineering Solid Mechanics, Engineering Thermodynamics, Engineering Fluid </w:t>
      </w:r>
    </w:p>
    <w:p w:rsidR="00000000" w:rsidDel="00000000" w:rsidP="00000000" w:rsidRDefault="00000000" w:rsidRPr="00000000" w14:paraId="00000007">
      <w:pPr>
        <w:tabs>
          <w:tab w:val="left" w:pos="0"/>
          <w:tab w:val="left" w:pos="36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 xml:space="preserve">Mechanics, Engineering Dynamics of Machines</w:t>
      </w:r>
    </w:p>
    <w:p w:rsidR="00000000" w:rsidDel="00000000" w:rsidP="00000000" w:rsidRDefault="00000000" w:rsidRPr="00000000" w14:paraId="00000008">
      <w:pPr>
        <w:tabs>
          <w:tab w:val="left" w:pos="0"/>
          <w:tab w:val="left" w:pos="360"/>
        </w:tabs>
        <w:spacing w:before="200" w:lineRule="auto"/>
        <w:rPr>
          <w:rFonts w:ascii="Times New Roman" w:cs="Times New Roman" w:eastAsia="Times New Roman" w:hAnsi="Times New Roman"/>
          <w:sz w:val="12"/>
          <w:szCs w:val="12"/>
        </w:rPr>
      </w:pPr>
      <w:commentRangeStart w:id="0"/>
      <w:r w:rsidDel="00000000" w:rsidR="00000000" w:rsidRPr="00000000">
        <w:rPr>
          <w:rFonts w:ascii="Times New Roman" w:cs="Times New Roman" w:eastAsia="Times New Roman" w:hAnsi="Times New Roman"/>
          <w:b w:val="1"/>
          <w:sz w:val="22"/>
          <w:szCs w:val="22"/>
          <w:rtl w:val="0"/>
        </w:rPr>
        <w:t xml:space="preserve">T</w:t>
      </w:r>
      <w:r w:rsidDel="00000000" w:rsidR="00000000" w:rsidRPr="00000000">
        <w:rPr>
          <w:rFonts w:ascii="Times New Roman" w:cs="Times New Roman" w:eastAsia="Times New Roman" w:hAnsi="Times New Roman"/>
          <w:b w:val="1"/>
          <w:sz w:val="22"/>
          <w:szCs w:val="22"/>
          <w:rtl w:val="0"/>
        </w:rPr>
        <w:t xml:space="preserve">ECHNICAL </w:t>
      </w:r>
      <w:commentRangeEnd w:id="0"/>
      <w:r w:rsidDel="00000000" w:rsidR="00000000" w:rsidRPr="00000000">
        <w:commentReference w:id="0"/>
      </w:r>
      <w:r w:rsidDel="00000000" w:rsidR="00000000" w:rsidRPr="00000000">
        <w:rPr>
          <w:rFonts w:ascii="Times New Roman" w:cs="Times New Roman" w:eastAsia="Times New Roman" w:hAnsi="Times New Roman"/>
          <w:b w:val="1"/>
          <w:sz w:val="22"/>
          <w:szCs w:val="22"/>
          <w:rtl w:val="0"/>
        </w:rPr>
        <w:t xml:space="preserve">SKILLS</w:t>
      </w:r>
      <w:r w:rsidDel="00000000" w:rsidR="00000000" w:rsidRPr="00000000">
        <w:rPr>
          <w:rFonts w:ascii="Times New Roman" w:cs="Times New Roman" w:eastAsia="Times New Roman" w:hAnsi="Times New Roman"/>
          <w:b w:val="1"/>
          <w:sz w:val="22"/>
          <w:szCs w:val="22"/>
          <w:rtl w:val="0"/>
        </w:rPr>
        <w:t xml:space="preserve">: </w:t>
      </w:r>
      <w:r w:rsidDel="00000000" w:rsidR="00000000" w:rsidRPr="00000000">
        <w:rPr>
          <w:rFonts w:ascii="Times New Roman" w:cs="Times New Roman" w:eastAsia="Times New Roman" w:hAnsi="Times New Roman"/>
          <w:sz w:val="22"/>
          <w:szCs w:val="22"/>
          <w:rtl w:val="0"/>
        </w:rPr>
        <w:t xml:space="preserve"> Solidworks, Matlab, Autodesk Inventor, Fusion 360, CNC machining, 3D Printing, Robotics, </w:t>
        <w:tab/>
        <w:tab/>
        <w:tab/>
        <w:t xml:space="preserve">Prototyping, Debugging, Engineering Design Process, Intermediate Java, Basic Python</w:t>
      </w:r>
      <w:r w:rsidDel="00000000" w:rsidR="00000000" w:rsidRPr="00000000">
        <w:rPr>
          <w:rtl w:val="0"/>
        </w:rPr>
      </w:r>
    </w:p>
    <w:p w:rsidR="00000000" w:rsidDel="00000000" w:rsidP="00000000" w:rsidRDefault="00000000" w:rsidRPr="00000000" w14:paraId="00000009">
      <w:pPr>
        <w:tabs>
          <w:tab w:val="left" w:pos="0"/>
          <w:tab w:val="left" w:pos="360"/>
          <w:tab w:val="left" w:pos="180"/>
          <w:tab w:val="left" w:pos="2160"/>
          <w:tab w:val="left" w:pos="2430"/>
        </w:tabs>
        <w:spacing w:before="20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EXPERIENCE</w:t>
      </w:r>
      <w:r w:rsidDel="00000000" w:rsidR="00000000" w:rsidRPr="00000000">
        <w:rPr>
          <w:rtl w:val="0"/>
        </w:rPr>
      </w:r>
    </w:p>
    <w:p w:rsidR="00000000" w:rsidDel="00000000" w:rsidP="00000000" w:rsidRDefault="00000000" w:rsidRPr="00000000" w14:paraId="0000000A">
      <w:pPr>
        <w:tabs>
          <w:tab w:val="left" w:pos="0"/>
          <w:tab w:val="left" w:pos="36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ab/>
        <w:t xml:space="preserve">Undergraduate Researcher, Center for Additive Manufacturing and Logistics</w:t>
      </w:r>
      <w:r w:rsidDel="00000000" w:rsidR="00000000" w:rsidRPr="00000000">
        <w:rPr>
          <w:rFonts w:ascii="Times New Roman" w:cs="Times New Roman" w:eastAsia="Times New Roman" w:hAnsi="Times New Roman"/>
          <w:sz w:val="22"/>
          <w:szCs w:val="22"/>
          <w:rtl w:val="0"/>
        </w:rPr>
        <w:tab/>
        <w:t xml:space="preserve">           October 2019 - Present</w:t>
      </w:r>
    </w:p>
    <w:p w:rsidR="00000000" w:rsidDel="00000000" w:rsidP="00000000" w:rsidRDefault="00000000" w:rsidRPr="00000000" w14:paraId="0000000B">
      <w:pPr>
        <w:numPr>
          <w:ilvl w:val="0"/>
          <w:numId w:val="2"/>
        </w:numPr>
        <w:tabs>
          <w:tab w:val="left" w:pos="0"/>
          <w:tab w:val="left" w:pos="360"/>
          <w:tab w:val="left" w:pos="180"/>
          <w:tab w:val="left" w:pos="-90"/>
        </w:tabs>
        <w:ind w:left="108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Operate Haas CNC to finish 3D printed copper, stainless steel, and titanium parts and make aluminum and steel machine components and fixtures,</w:t>
      </w:r>
      <w:del w:author="Collin Nelson" w:id="0" w:date="2021-01-17T22:17:50Z">
        <w:r w:rsidDel="00000000" w:rsidR="00000000" w:rsidRPr="00000000">
          <w:rPr>
            <w:rFonts w:ascii="Times New Roman" w:cs="Times New Roman" w:eastAsia="Times New Roman" w:hAnsi="Times New Roman"/>
            <w:sz w:val="22"/>
            <w:szCs w:val="22"/>
            <w:rtl w:val="0"/>
          </w:rPr>
          <w:delText xml:space="preserve"> including a batch of 300 printed tensile and conductivity samples</w:delText>
        </w:r>
      </w:del>
      <w:r w:rsidDel="00000000" w:rsidR="00000000" w:rsidRPr="00000000">
        <w:rPr>
          <w:rtl w:val="0"/>
        </w:rPr>
      </w:r>
    </w:p>
    <w:p w:rsidR="00000000" w:rsidDel="00000000" w:rsidP="00000000" w:rsidRDefault="00000000" w:rsidRPr="00000000" w14:paraId="0000000C">
      <w:pPr>
        <w:tabs>
          <w:tab w:val="left" w:pos="0"/>
          <w:tab w:val="left" w:pos="360"/>
          <w:tab w:val="left" w:pos="180"/>
          <w:tab w:val="left" w:pos="-9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b w:val="1"/>
          <w:sz w:val="22"/>
          <w:szCs w:val="22"/>
          <w:rtl w:val="0"/>
        </w:rPr>
        <w:t xml:space="preserve">Sortation Associate, Amazon Logistics, Sterling, VA</w:t>
      </w:r>
      <w:r w:rsidDel="00000000" w:rsidR="00000000" w:rsidRPr="00000000">
        <w:rPr>
          <w:rFonts w:ascii="Times New Roman" w:cs="Times New Roman" w:eastAsia="Times New Roman" w:hAnsi="Times New Roman"/>
          <w:sz w:val="22"/>
          <w:szCs w:val="22"/>
          <w:rtl w:val="0"/>
        </w:rPr>
        <w:tab/>
        <w:tab/>
        <w:t xml:space="preserve"> </w:t>
        <w:tab/>
        <w:tab/>
        <w:tab/>
        <w:t xml:space="preserve">        June - August 2019</w:t>
      </w:r>
    </w:p>
    <w:p w:rsidR="00000000" w:rsidDel="00000000" w:rsidP="00000000" w:rsidRDefault="00000000" w:rsidRPr="00000000" w14:paraId="0000000D">
      <w:pPr>
        <w:numPr>
          <w:ilvl w:val="0"/>
          <w:numId w:val="2"/>
        </w:numPr>
        <w:tabs>
          <w:tab w:val="left" w:pos="0"/>
          <w:tab w:val="left" w:pos="360"/>
          <w:tab w:val="left" w:pos="180"/>
          <w:tab w:val="left" w:pos="-90"/>
        </w:tabs>
        <w:ind w:left="108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Sorted Amazon packages in a fast-paced environment, consistently achieving high sort rate and sort quality</w:t>
      </w:r>
    </w:p>
    <w:p w:rsidR="00000000" w:rsidDel="00000000" w:rsidP="00000000" w:rsidRDefault="00000000" w:rsidRPr="00000000" w14:paraId="0000000E">
      <w:pPr>
        <w:tabs>
          <w:tab w:val="left" w:pos="0"/>
          <w:tab w:val="left" w:pos="360"/>
          <w:tab w:val="left" w:pos="180"/>
          <w:tab w:val="left" w:pos="-9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ab/>
        <w:tab/>
        <w:t xml:space="preserve">Ecological Personal Rapid Transit</w:t>
        <w:tab/>
        <w:tab/>
        <w:tab/>
        <w:tab/>
      </w:r>
      <w:r w:rsidDel="00000000" w:rsidR="00000000" w:rsidRPr="00000000">
        <w:rPr>
          <w:rFonts w:ascii="Times New Roman" w:cs="Times New Roman" w:eastAsia="Times New Roman" w:hAnsi="Times New Roman"/>
          <w:sz w:val="22"/>
          <w:szCs w:val="22"/>
          <w:rtl w:val="0"/>
        </w:rPr>
        <w:tab/>
        <w:tab/>
        <w:t xml:space="preserve">   </w:t>
        <w:tab/>
        <w:t xml:space="preserve">          October 2018 - June 2019</w:t>
      </w:r>
    </w:p>
    <w:p w:rsidR="00000000" w:rsidDel="00000000" w:rsidP="00000000" w:rsidRDefault="00000000" w:rsidRPr="00000000" w14:paraId="0000000F">
      <w:pPr>
        <w:numPr>
          <w:ilvl w:val="0"/>
          <w:numId w:val="1"/>
        </w:numPr>
        <w:tabs>
          <w:tab w:val="left" w:pos="0"/>
          <w:tab w:val="left" w:pos="360"/>
          <w:tab w:val="left" w:pos="180"/>
          <w:tab w:val="left" w:pos="-90"/>
        </w:tabs>
        <w:ind w:left="108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Part of a team </w:t>
      </w:r>
      <w:commentRangeStart w:id="1"/>
      <w:r w:rsidDel="00000000" w:rsidR="00000000" w:rsidRPr="00000000">
        <w:rPr>
          <w:rFonts w:ascii="Times New Roman" w:cs="Times New Roman" w:eastAsia="Times New Roman" w:hAnsi="Times New Roman"/>
          <w:sz w:val="22"/>
          <w:szCs w:val="22"/>
          <w:rtl w:val="0"/>
        </w:rPr>
        <w:t xml:space="preserve">fabricating </w:t>
      </w:r>
      <w:commentRangeEnd w:id="1"/>
      <w:r w:rsidDel="00000000" w:rsidR="00000000" w:rsidRPr="00000000">
        <w:commentReference w:id="1"/>
      </w:r>
      <w:r w:rsidDel="00000000" w:rsidR="00000000" w:rsidRPr="00000000">
        <w:rPr>
          <w:rFonts w:ascii="Times New Roman" w:cs="Times New Roman" w:eastAsia="Times New Roman" w:hAnsi="Times New Roman"/>
          <w:sz w:val="22"/>
          <w:szCs w:val="22"/>
          <w:rtl w:val="0"/>
        </w:rPr>
        <w:t xml:space="preserve">autonomous, electric personal rapid transit vehicles for a startup on campus</w:t>
      </w:r>
    </w:p>
    <w:p w:rsidR="00000000" w:rsidDel="00000000" w:rsidP="00000000" w:rsidRDefault="00000000" w:rsidRPr="00000000" w14:paraId="00000010">
      <w:pPr>
        <w:tabs>
          <w:tab w:val="left" w:pos="0"/>
          <w:tab w:val="left" w:pos="360"/>
        </w:tabs>
        <w:spacing w:before="20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PROJECTS</w:t>
      </w:r>
      <w:r w:rsidDel="00000000" w:rsidR="00000000" w:rsidRPr="00000000">
        <w:rPr>
          <w:rtl w:val="0"/>
        </w:rPr>
      </w:r>
    </w:p>
    <w:p w:rsidR="00000000" w:rsidDel="00000000" w:rsidP="00000000" w:rsidRDefault="00000000" w:rsidRPr="00000000" w14:paraId="00000011">
      <w:pPr>
        <w:tabs>
          <w:tab w:val="left" w:pos="0"/>
          <w:tab w:val="left" w:pos="36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ab/>
      </w:r>
      <w:commentRangeStart w:id="2"/>
      <w:commentRangeStart w:id="3"/>
      <w:r w:rsidDel="00000000" w:rsidR="00000000" w:rsidRPr="00000000">
        <w:rPr>
          <w:rFonts w:ascii="Times New Roman" w:cs="Times New Roman" w:eastAsia="Times New Roman" w:hAnsi="Times New Roman"/>
          <w:b w:val="1"/>
          <w:sz w:val="22"/>
          <w:szCs w:val="22"/>
          <w:rtl w:val="0"/>
        </w:rPr>
        <w:t xml:space="preserve">Robot in Three Day</w:t>
      </w:r>
      <w:commentRangeEnd w:id="2"/>
      <w:r w:rsidDel="00000000" w:rsidR="00000000" w:rsidRPr="00000000">
        <w:commentReference w:id="2"/>
      </w:r>
      <w:commentRangeEnd w:id="3"/>
      <w:r w:rsidDel="00000000" w:rsidR="00000000" w:rsidRPr="00000000">
        <w:commentReference w:id="3"/>
      </w:r>
      <w:r w:rsidDel="00000000" w:rsidR="00000000" w:rsidRPr="00000000">
        <w:rPr>
          <w:rFonts w:ascii="Times New Roman" w:cs="Times New Roman" w:eastAsia="Times New Roman" w:hAnsi="Times New Roman"/>
          <w:b w:val="1"/>
          <w:sz w:val="22"/>
          <w:szCs w:val="22"/>
          <w:rtl w:val="0"/>
        </w:rPr>
        <w:t xml:space="preserve">s, FIRST Alumni Association</w:t>
      </w:r>
      <w:r w:rsidDel="00000000" w:rsidR="00000000" w:rsidRPr="00000000">
        <w:rPr>
          <w:rFonts w:ascii="Times New Roman" w:cs="Times New Roman" w:eastAsia="Times New Roman" w:hAnsi="Times New Roman"/>
          <w:sz w:val="22"/>
          <w:szCs w:val="22"/>
          <w:rtl w:val="0"/>
        </w:rPr>
        <w:tab/>
        <w:tab/>
        <w:tab/>
        <w:tab/>
        <w:tab/>
        <w:t xml:space="preserve">  </w:t>
      </w:r>
      <w:r w:rsidDel="00000000" w:rsidR="00000000" w:rsidRPr="00000000">
        <w:rPr>
          <w:rFonts w:ascii="Times New Roman" w:cs="Times New Roman" w:eastAsia="Times New Roman" w:hAnsi="Times New Roman"/>
          <w:sz w:val="22"/>
          <w:szCs w:val="22"/>
          <w:rtl w:val="0"/>
        </w:rPr>
        <w:t xml:space="preserve"> December-January</w:t>
      </w:r>
      <w:r w:rsidDel="00000000" w:rsidR="00000000" w:rsidRPr="00000000">
        <w:rPr>
          <w:rFonts w:ascii="Times New Roman" w:cs="Times New Roman" w:eastAsia="Times New Roman" w:hAnsi="Times New Roman"/>
          <w:sz w:val="22"/>
          <w:szCs w:val="22"/>
          <w:rtl w:val="0"/>
        </w:rPr>
        <w:t xml:space="preserve"> 2019, 2020</w:t>
      </w:r>
    </w:p>
    <w:p w:rsidR="00000000" w:rsidDel="00000000" w:rsidP="00000000" w:rsidRDefault="00000000" w:rsidRPr="00000000" w14:paraId="00000012">
      <w:pPr>
        <w:numPr>
          <w:ilvl w:val="0"/>
          <w:numId w:val="5"/>
        </w:numPr>
        <w:tabs>
          <w:tab w:val="left" w:pos="0"/>
          <w:tab w:val="left" w:pos="360"/>
        </w:tabs>
        <w:ind w:left="108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Part of a team that planned and executed a three-day robot build to share our knowledge and experience with high school teams</w:t>
      </w:r>
      <w:r w:rsidDel="00000000" w:rsidR="00000000" w:rsidRPr="00000000">
        <w:rPr>
          <w:rFonts w:ascii="Times New Roman" w:cs="Times New Roman" w:eastAsia="Times New Roman" w:hAnsi="Times New Roman"/>
          <w:sz w:val="22"/>
          <w:szCs w:val="22"/>
          <w:rtl w:val="0"/>
        </w:rPr>
        <w:t xml:space="preserve"> competing to solve the same challenge in six weeks</w:t>
      </w:r>
      <w:r w:rsidDel="00000000" w:rsidR="00000000" w:rsidRPr="00000000">
        <w:rPr>
          <w:rtl w:val="0"/>
        </w:rPr>
      </w:r>
    </w:p>
    <w:p w:rsidR="00000000" w:rsidDel="00000000" w:rsidP="00000000" w:rsidRDefault="00000000" w:rsidRPr="00000000" w14:paraId="00000013">
      <w:pPr>
        <w:tabs>
          <w:tab w:val="left" w:pos="0"/>
          <w:tab w:val="left" w:pos="36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ab/>
      </w:r>
      <w:commentRangeStart w:id="4"/>
      <w:r w:rsidDel="00000000" w:rsidR="00000000" w:rsidRPr="00000000">
        <w:rPr>
          <w:rFonts w:ascii="Times New Roman" w:cs="Times New Roman" w:eastAsia="Times New Roman" w:hAnsi="Times New Roman"/>
          <w:b w:val="1"/>
          <w:sz w:val="22"/>
          <w:szCs w:val="22"/>
          <w:rtl w:val="0"/>
        </w:rPr>
        <w:t xml:space="preserve">Engineering </w:t>
      </w:r>
      <w:commentRangeEnd w:id="4"/>
      <w:r w:rsidDel="00000000" w:rsidR="00000000" w:rsidRPr="00000000">
        <w:commentReference w:id="4"/>
      </w:r>
      <w:r w:rsidDel="00000000" w:rsidR="00000000" w:rsidRPr="00000000">
        <w:rPr>
          <w:rFonts w:ascii="Times New Roman" w:cs="Times New Roman" w:eastAsia="Times New Roman" w:hAnsi="Times New Roman"/>
          <w:b w:val="1"/>
          <w:sz w:val="22"/>
          <w:szCs w:val="22"/>
          <w:rtl w:val="0"/>
        </w:rPr>
        <w:t xml:space="preserve">Application Club</w:t>
        <w:tab/>
        <w:tab/>
        <w:tab/>
      </w:r>
      <w:r w:rsidDel="00000000" w:rsidR="00000000" w:rsidRPr="00000000">
        <w:rPr>
          <w:rFonts w:ascii="Times New Roman" w:cs="Times New Roman" w:eastAsia="Times New Roman" w:hAnsi="Times New Roman"/>
          <w:sz w:val="22"/>
          <w:szCs w:val="22"/>
          <w:rtl w:val="0"/>
        </w:rPr>
        <w:tab/>
        <w:tab/>
        <w:t xml:space="preserve">  </w:t>
        <w:tab/>
        <w:t xml:space="preserve"> </w:t>
        <w:tab/>
        <w:t xml:space="preserve">          October 2019 - May 2020</w:t>
      </w:r>
    </w:p>
    <w:p w:rsidR="00000000" w:rsidDel="00000000" w:rsidP="00000000" w:rsidRDefault="00000000" w:rsidRPr="00000000" w14:paraId="00000014">
      <w:pPr>
        <w:numPr>
          <w:ilvl w:val="0"/>
          <w:numId w:val="4"/>
        </w:numPr>
        <w:tabs>
          <w:tab w:val="left" w:pos="0"/>
          <w:tab w:val="left" w:pos="360"/>
        </w:tabs>
        <w:ind w:left="108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Designing an industrial CNC as part of an interdisciplinary team</w:t>
      </w:r>
      <w:r w:rsidDel="00000000" w:rsidR="00000000" w:rsidRPr="00000000">
        <w:rPr>
          <w:rtl w:val="0"/>
        </w:rPr>
      </w:r>
    </w:p>
    <w:p w:rsidR="00000000" w:rsidDel="00000000" w:rsidP="00000000" w:rsidRDefault="00000000" w:rsidRPr="00000000" w14:paraId="00000015">
      <w:pPr>
        <w:tabs>
          <w:tab w:val="left" w:pos="0"/>
          <w:tab w:val="left" w:pos="36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ab/>
        <w:t xml:space="preserve">ASME Innovative Additive Manufacturing 3D Challenge</w:t>
        <w:tab/>
        <w:tab/>
      </w:r>
      <w:r w:rsidDel="00000000" w:rsidR="00000000" w:rsidRPr="00000000">
        <w:rPr>
          <w:rFonts w:ascii="Times New Roman" w:cs="Times New Roman" w:eastAsia="Times New Roman" w:hAnsi="Times New Roman"/>
          <w:sz w:val="22"/>
          <w:szCs w:val="22"/>
          <w:rtl w:val="0"/>
        </w:rPr>
        <w:tab/>
        <w:tab/>
        <w:t xml:space="preserve">   September 2019 - March 2020</w:t>
      </w:r>
    </w:p>
    <w:p w:rsidR="00000000" w:rsidDel="00000000" w:rsidP="00000000" w:rsidRDefault="00000000" w:rsidRPr="00000000" w14:paraId="00000016">
      <w:pPr>
        <w:numPr>
          <w:ilvl w:val="0"/>
          <w:numId w:val="4"/>
        </w:numPr>
        <w:tabs>
          <w:tab w:val="left" w:pos="0"/>
          <w:tab w:val="left" w:pos="360"/>
        </w:tabs>
        <w:ind w:left="108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Designed and 3D printed a drone using principles of design for manufacturability to race against other collegiate teams in picking up and transporting cargo around a gated course</w:t>
      </w:r>
      <w:r w:rsidDel="00000000" w:rsidR="00000000" w:rsidRPr="00000000">
        <w:rPr>
          <w:rtl w:val="0"/>
        </w:rPr>
      </w:r>
    </w:p>
    <w:p w:rsidR="00000000" w:rsidDel="00000000" w:rsidP="00000000" w:rsidRDefault="00000000" w:rsidRPr="00000000" w14:paraId="00000017">
      <w:pPr>
        <w:tabs>
          <w:tab w:val="left" w:pos="0"/>
          <w:tab w:val="left" w:pos="36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ab/>
        <w:t xml:space="preserve">ASME Student Design Competition</w:t>
        <w:tab/>
        <w:tab/>
        <w:tab/>
      </w:r>
      <w:r w:rsidDel="00000000" w:rsidR="00000000" w:rsidRPr="00000000">
        <w:rPr>
          <w:rFonts w:ascii="Times New Roman" w:cs="Times New Roman" w:eastAsia="Times New Roman" w:hAnsi="Times New Roman"/>
          <w:sz w:val="22"/>
          <w:szCs w:val="22"/>
          <w:rtl w:val="0"/>
        </w:rPr>
        <w:tab/>
        <w:tab/>
        <w:t xml:space="preserve">   </w:t>
        <w:tab/>
        <w:t xml:space="preserve">   September 2019 - March 2020</w:t>
      </w:r>
    </w:p>
    <w:p w:rsidR="00000000" w:rsidDel="00000000" w:rsidP="00000000" w:rsidRDefault="00000000" w:rsidRPr="00000000" w14:paraId="00000018">
      <w:pPr>
        <w:numPr>
          <w:ilvl w:val="0"/>
          <w:numId w:val="4"/>
        </w:numPr>
        <w:tabs>
          <w:tab w:val="left" w:pos="0"/>
          <w:tab w:val="left" w:pos="360"/>
        </w:tabs>
        <w:ind w:left="108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Designed a robot, as part of a team, to build a paper tower judged for height, strength, and speed</w:t>
      </w:r>
      <w:r w:rsidDel="00000000" w:rsidR="00000000" w:rsidRPr="00000000">
        <w:rPr>
          <w:rtl w:val="0"/>
        </w:rPr>
      </w:r>
    </w:p>
    <w:p w:rsidR="00000000" w:rsidDel="00000000" w:rsidP="00000000" w:rsidRDefault="00000000" w:rsidRPr="00000000" w14:paraId="00000019">
      <w:pPr>
        <w:tabs>
          <w:tab w:val="left" w:pos="0"/>
          <w:tab w:val="left" w:pos="36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ab/>
      </w:r>
      <w:r w:rsidDel="00000000" w:rsidR="00000000" w:rsidRPr="00000000">
        <w:rPr>
          <w:rFonts w:ascii="Times New Roman" w:cs="Times New Roman" w:eastAsia="Times New Roman" w:hAnsi="Times New Roman"/>
          <w:b w:val="1"/>
          <w:sz w:val="22"/>
          <w:szCs w:val="22"/>
          <w:rtl w:val="0"/>
        </w:rPr>
        <w:t xml:space="preserve">FDM 3D Printer</w:t>
      </w: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sz w:val="22"/>
          <w:szCs w:val="22"/>
          <w:rtl w:val="0"/>
        </w:rPr>
        <w:tab/>
        <w:tab/>
        <w:tab/>
        <w:tab/>
        <w:tab/>
        <w:tab/>
        <w:tab/>
        <w:t xml:space="preserve">  </w:t>
        <w:tab/>
        <w:tab/>
        <w:t xml:space="preserve">  April 2016 - June 2018</w:t>
      </w:r>
    </w:p>
    <w:p w:rsidR="00000000" w:rsidDel="00000000" w:rsidP="00000000" w:rsidRDefault="00000000" w:rsidRPr="00000000" w14:paraId="0000001A">
      <w:pPr>
        <w:numPr>
          <w:ilvl w:val="0"/>
          <w:numId w:val="3"/>
        </w:numPr>
        <w:tabs>
          <w:tab w:val="left" w:pos="0"/>
          <w:tab w:val="left" w:pos="360"/>
        </w:tabs>
        <w:ind w:left="108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Independently designed and built a 3D printer using self-taught engineering concepts, gaining experience with rapid prototyping, electronics, machining, and thermoplastics</w:t>
      </w:r>
      <w:r w:rsidDel="00000000" w:rsidR="00000000" w:rsidRPr="00000000">
        <w:rPr>
          <w:rtl w:val="0"/>
        </w:rPr>
      </w:r>
    </w:p>
    <w:p w:rsidR="00000000" w:rsidDel="00000000" w:rsidP="00000000" w:rsidRDefault="00000000" w:rsidRPr="00000000" w14:paraId="0000001B">
      <w:pPr>
        <w:tabs>
          <w:tab w:val="left" w:pos="0"/>
          <w:tab w:val="left" w:pos="360"/>
          <w:tab w:val="left" w:pos="180"/>
        </w:tabs>
        <w:spacing w:before="20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LEADERSHIP</w:t>
      </w:r>
      <w:r w:rsidDel="00000000" w:rsidR="00000000" w:rsidRPr="00000000">
        <w:rPr>
          <w:rtl w:val="0"/>
        </w:rPr>
      </w:r>
    </w:p>
    <w:p w:rsidR="00000000" w:rsidDel="00000000" w:rsidP="00000000" w:rsidRDefault="00000000" w:rsidRPr="00000000" w14:paraId="0000001C">
      <w:pPr>
        <w:tabs>
          <w:tab w:val="left" w:pos="0"/>
          <w:tab w:val="left" w:pos="360"/>
          <w:tab w:val="left" w:pos="180"/>
          <w:tab w:val="left" w:pos="-9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ab/>
        <w:tab/>
      </w:r>
      <w:r w:rsidDel="00000000" w:rsidR="00000000" w:rsidRPr="00000000">
        <w:rPr>
          <w:rFonts w:ascii="Times New Roman" w:cs="Times New Roman" w:eastAsia="Times New Roman" w:hAnsi="Times New Roman"/>
          <w:b w:val="1"/>
          <w:sz w:val="22"/>
          <w:szCs w:val="22"/>
          <w:rtl w:val="0"/>
        </w:rPr>
        <w:t xml:space="preserve">Build Lead</w:t>
      </w:r>
      <w:r w:rsidDel="00000000" w:rsidR="00000000" w:rsidRPr="00000000">
        <w:rPr>
          <w:rFonts w:ascii="Times New Roman" w:cs="Times New Roman" w:eastAsia="Times New Roman" w:hAnsi="Times New Roman"/>
          <w:b w:val="1"/>
          <w:sz w:val="22"/>
          <w:szCs w:val="22"/>
          <w:rtl w:val="0"/>
        </w:rPr>
        <w:t xml:space="preserve">, Robot in Three Days, FIRST Alumni Association</w:t>
      </w:r>
      <w:r w:rsidDel="00000000" w:rsidR="00000000" w:rsidRPr="00000000">
        <w:rPr>
          <w:rFonts w:ascii="Times New Roman" w:cs="Times New Roman" w:eastAsia="Times New Roman" w:hAnsi="Times New Roman"/>
          <w:sz w:val="22"/>
          <w:szCs w:val="22"/>
          <w:rtl w:val="0"/>
        </w:rPr>
        <w:tab/>
        <w:tab/>
        <w:tab/>
      </w:r>
      <w:r w:rsidDel="00000000" w:rsidR="00000000" w:rsidRPr="00000000">
        <w:rPr>
          <w:rFonts w:ascii="Times New Roman" w:cs="Times New Roman" w:eastAsia="Times New Roman" w:hAnsi="Times New Roman"/>
          <w:sz w:val="22"/>
          <w:szCs w:val="22"/>
          <w:rtl w:val="0"/>
        </w:rPr>
        <w:t xml:space="preserve">December </w:t>
      </w:r>
      <w:r w:rsidDel="00000000" w:rsidR="00000000" w:rsidRPr="00000000">
        <w:rPr>
          <w:rFonts w:ascii="Times New Roman" w:cs="Times New Roman" w:eastAsia="Times New Roman" w:hAnsi="Times New Roman"/>
          <w:sz w:val="22"/>
          <w:szCs w:val="22"/>
          <w:rtl w:val="0"/>
        </w:rPr>
        <w:t xml:space="preserve">2020 - February 202</w:t>
      </w:r>
      <w:r w:rsidDel="00000000" w:rsidR="00000000" w:rsidRPr="00000000">
        <w:rPr>
          <w:rFonts w:ascii="Times New Roman" w:cs="Times New Roman" w:eastAsia="Times New Roman" w:hAnsi="Times New Roman"/>
          <w:sz w:val="22"/>
          <w:szCs w:val="22"/>
          <w:rtl w:val="0"/>
        </w:rPr>
        <w:t xml:space="preserve">1</w:t>
      </w:r>
      <w:r w:rsidDel="00000000" w:rsidR="00000000" w:rsidRPr="00000000">
        <w:rPr>
          <w:rtl w:val="0"/>
        </w:rPr>
      </w:r>
    </w:p>
    <w:p w:rsidR="00000000" w:rsidDel="00000000" w:rsidP="00000000" w:rsidRDefault="00000000" w:rsidRPr="00000000" w14:paraId="0000001D">
      <w:pPr>
        <w:numPr>
          <w:ilvl w:val="0"/>
          <w:numId w:val="5"/>
        </w:numPr>
        <w:tabs>
          <w:tab w:val="left" w:pos="0"/>
          <w:tab w:val="left" w:pos="360"/>
        </w:tabs>
        <w:ind w:left="108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Lead the team that </w:t>
      </w:r>
      <w:r w:rsidDel="00000000" w:rsidR="00000000" w:rsidRPr="00000000">
        <w:rPr>
          <w:rFonts w:ascii="Times New Roman" w:cs="Times New Roman" w:eastAsia="Times New Roman" w:hAnsi="Times New Roman"/>
          <w:sz w:val="22"/>
          <w:szCs w:val="22"/>
          <w:rtl w:val="0"/>
        </w:rPr>
        <w:t xml:space="preserve">analysed the challenge presented, designed a robot to efficiently address each facet of the challenge, built the robot, and iteratively improved it coordinating with off-site programmers, in three days.</w:t>
      </w:r>
      <w:r w:rsidDel="00000000" w:rsidR="00000000" w:rsidRPr="00000000">
        <w:rPr>
          <w:rtl w:val="0"/>
        </w:rPr>
      </w:r>
    </w:p>
    <w:p w:rsidR="00000000" w:rsidDel="00000000" w:rsidP="00000000" w:rsidRDefault="00000000" w:rsidRPr="00000000" w14:paraId="0000001E">
      <w:pPr>
        <w:tabs>
          <w:tab w:val="left" w:pos="0"/>
          <w:tab w:val="left" w:pos="360"/>
          <w:tab w:val="left" w:pos="180"/>
          <w:tab w:val="left" w:pos="-9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ab/>
        <w:tab/>
      </w:r>
      <w:r w:rsidDel="00000000" w:rsidR="00000000" w:rsidRPr="00000000">
        <w:rPr>
          <w:rFonts w:ascii="Times New Roman" w:cs="Times New Roman" w:eastAsia="Times New Roman" w:hAnsi="Times New Roman"/>
          <w:b w:val="1"/>
          <w:sz w:val="22"/>
          <w:szCs w:val="22"/>
          <w:rtl w:val="0"/>
        </w:rPr>
        <w:t xml:space="preserve">Quartermaster</w:t>
      </w:r>
      <w:r w:rsidDel="00000000" w:rsidR="00000000" w:rsidRPr="00000000">
        <w:rPr>
          <w:rFonts w:ascii="Times New Roman" w:cs="Times New Roman" w:eastAsia="Times New Roman" w:hAnsi="Times New Roman"/>
          <w:b w:val="1"/>
          <w:sz w:val="22"/>
          <w:szCs w:val="22"/>
          <w:rtl w:val="0"/>
        </w:rPr>
        <w:t xml:space="preserve">, Robot in Three Days, FIRST Alumni Association</w:t>
      </w:r>
      <w:r w:rsidDel="00000000" w:rsidR="00000000" w:rsidRPr="00000000">
        <w:rPr>
          <w:rFonts w:ascii="Times New Roman" w:cs="Times New Roman" w:eastAsia="Times New Roman" w:hAnsi="Times New Roman"/>
          <w:sz w:val="22"/>
          <w:szCs w:val="22"/>
          <w:rtl w:val="0"/>
        </w:rPr>
        <w:tab/>
        <w:tab/>
        <w:tab/>
        <w:t xml:space="preserve">  </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sz w:val="22"/>
          <w:szCs w:val="22"/>
          <w:rtl w:val="0"/>
        </w:rPr>
        <w:t xml:space="preserve">October 2020 - February 202</w:t>
      </w:r>
      <w:r w:rsidDel="00000000" w:rsidR="00000000" w:rsidRPr="00000000">
        <w:rPr>
          <w:rFonts w:ascii="Times New Roman" w:cs="Times New Roman" w:eastAsia="Times New Roman" w:hAnsi="Times New Roman"/>
          <w:sz w:val="22"/>
          <w:szCs w:val="22"/>
          <w:rtl w:val="0"/>
        </w:rPr>
        <w:t xml:space="preserve">1</w:t>
      </w:r>
      <w:r w:rsidDel="00000000" w:rsidR="00000000" w:rsidRPr="00000000">
        <w:rPr>
          <w:rtl w:val="0"/>
        </w:rPr>
      </w:r>
    </w:p>
    <w:p w:rsidR="00000000" w:rsidDel="00000000" w:rsidP="00000000" w:rsidRDefault="00000000" w:rsidRPr="00000000" w14:paraId="0000001F">
      <w:pPr>
        <w:numPr>
          <w:ilvl w:val="0"/>
          <w:numId w:val="5"/>
        </w:numPr>
        <w:tabs>
          <w:tab w:val="left" w:pos="0"/>
          <w:tab w:val="left" w:pos="360"/>
        </w:tabs>
        <w:ind w:left="108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Responsible for identifying and ordering the materials and tools required ahead of the Robot in Three Days event, as well as borrowing more expensive items and tracking where everything was across multiple locations throughout the event.</w:t>
      </w:r>
      <w:r w:rsidDel="00000000" w:rsidR="00000000" w:rsidRPr="00000000">
        <w:rPr>
          <w:rtl w:val="0"/>
        </w:rPr>
      </w:r>
    </w:p>
    <w:p w:rsidR="00000000" w:rsidDel="00000000" w:rsidP="00000000" w:rsidRDefault="00000000" w:rsidRPr="00000000" w14:paraId="00000020">
      <w:pPr>
        <w:tabs>
          <w:tab w:val="left" w:pos="0"/>
          <w:tab w:val="left" w:pos="360"/>
          <w:tab w:val="left" w:pos="180"/>
          <w:tab w:val="left" w:pos="-9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ab/>
        <w:tab/>
      </w:r>
      <w:r w:rsidDel="00000000" w:rsidR="00000000" w:rsidRPr="00000000">
        <w:rPr>
          <w:rFonts w:ascii="Times New Roman" w:cs="Times New Roman" w:eastAsia="Times New Roman" w:hAnsi="Times New Roman"/>
          <w:b w:val="1"/>
          <w:sz w:val="22"/>
          <w:szCs w:val="22"/>
          <w:rtl w:val="0"/>
        </w:rPr>
        <w:t xml:space="preserve">Officer/Treasurer</w:t>
      </w:r>
      <w:r w:rsidDel="00000000" w:rsidR="00000000" w:rsidRPr="00000000">
        <w:rPr>
          <w:rFonts w:ascii="Times New Roman" w:cs="Times New Roman" w:eastAsia="Times New Roman" w:hAnsi="Times New Roman"/>
          <w:b w:val="1"/>
          <w:sz w:val="22"/>
          <w:szCs w:val="22"/>
          <w:rtl w:val="0"/>
        </w:rPr>
        <w:t xml:space="preserve">, FIRST Alumni Association</w:t>
      </w:r>
      <w:r w:rsidDel="00000000" w:rsidR="00000000" w:rsidRPr="00000000">
        <w:rPr>
          <w:rFonts w:ascii="Times New Roman" w:cs="Times New Roman" w:eastAsia="Times New Roman" w:hAnsi="Times New Roman"/>
          <w:sz w:val="22"/>
          <w:szCs w:val="22"/>
          <w:rtl w:val="0"/>
        </w:rPr>
        <w:tab/>
        <w:tab/>
        <w:tab/>
        <w:tab/>
        <w:tab/>
        <w:tab/>
        <w:t xml:space="preserve">       May 2020 - Present</w:t>
      </w:r>
    </w:p>
    <w:p w:rsidR="00000000" w:rsidDel="00000000" w:rsidP="00000000" w:rsidRDefault="00000000" w:rsidRPr="00000000" w14:paraId="00000021">
      <w:pPr>
        <w:numPr>
          <w:ilvl w:val="0"/>
          <w:numId w:val="6"/>
        </w:numPr>
        <w:tabs>
          <w:tab w:val="left" w:pos="0"/>
          <w:tab w:val="left" w:pos="360"/>
          <w:tab w:val="left" w:pos="180"/>
          <w:tab w:val="left" w:pos="-90"/>
        </w:tabs>
        <w:ind w:left="108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Work with other leaders to apply for grants, plan and execute fundraisers, create a budget, and track purchases, as well as </w:t>
      </w:r>
      <w:r w:rsidDel="00000000" w:rsidR="00000000" w:rsidRPr="00000000">
        <w:rPr>
          <w:rFonts w:ascii="Times New Roman" w:cs="Times New Roman" w:eastAsia="Times New Roman" w:hAnsi="Times New Roman"/>
          <w:sz w:val="22"/>
          <w:szCs w:val="22"/>
          <w:rtl w:val="0"/>
        </w:rPr>
        <w:t xml:space="preserve">working to develop more opportunities to help elementary through high school FIRST robotics teams advance their technical knowledge, skills, and outreach programs.</w:t>
      </w:r>
      <w:r w:rsidDel="00000000" w:rsidR="00000000" w:rsidRPr="00000000">
        <w:rPr>
          <w:rtl w:val="0"/>
        </w:rPr>
      </w:r>
    </w:p>
    <w:p w:rsidR="00000000" w:rsidDel="00000000" w:rsidP="00000000" w:rsidRDefault="00000000" w:rsidRPr="00000000" w14:paraId="00000022">
      <w:pPr>
        <w:tabs>
          <w:tab w:val="left" w:pos="0"/>
          <w:tab w:val="left" w:pos="360"/>
        </w:tabs>
        <w:spacing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b w:val="1"/>
          <w:sz w:val="22"/>
          <w:szCs w:val="22"/>
          <w:rtl w:val="0"/>
        </w:rPr>
        <w:t xml:space="preserve">Fabrication Lead and Student Mentor, FIRST Robotics</w:t>
      </w:r>
      <w:r w:rsidDel="00000000" w:rsidR="00000000" w:rsidRPr="00000000">
        <w:rPr>
          <w:rFonts w:ascii="Times New Roman" w:cs="Times New Roman" w:eastAsia="Times New Roman" w:hAnsi="Times New Roman"/>
          <w:sz w:val="22"/>
          <w:szCs w:val="22"/>
          <w:rtl w:val="0"/>
        </w:rPr>
        <w:tab/>
        <w:tab/>
        <w:tab/>
        <w:tab/>
        <w:t xml:space="preserve">   </w:t>
        <w:tab/>
        <w:t xml:space="preserve">   May 2015 - June 2018</w:t>
      </w:r>
    </w:p>
    <w:p w:rsidR="00000000" w:rsidDel="00000000" w:rsidP="00000000" w:rsidRDefault="00000000" w:rsidRPr="00000000" w14:paraId="00000023">
      <w:pPr>
        <w:numPr>
          <w:ilvl w:val="0"/>
          <w:numId w:val="8"/>
        </w:numPr>
        <w:tabs>
          <w:tab w:val="left" w:pos="0"/>
          <w:tab w:val="left" w:pos="360"/>
        </w:tabs>
        <w:spacing w:before="0" w:lineRule="auto"/>
        <w:ind w:left="108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Led fellow students to assemble 4 competition robots in a time-constrained environment</w:t>
      </w:r>
    </w:p>
    <w:p w:rsidR="00000000" w:rsidDel="00000000" w:rsidP="00000000" w:rsidRDefault="00000000" w:rsidRPr="00000000" w14:paraId="00000024">
      <w:pPr>
        <w:numPr>
          <w:ilvl w:val="0"/>
          <w:numId w:val="8"/>
        </w:numPr>
        <w:tabs>
          <w:tab w:val="left" w:pos="0"/>
          <w:tab w:val="left" w:pos="360"/>
        </w:tabs>
        <w:spacing w:before="0" w:lineRule="auto"/>
        <w:ind w:left="108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Taught and mentored younger students as they developed technical skills and knowledge</w:t>
      </w:r>
    </w:p>
    <w:p w:rsidR="00000000" w:rsidDel="00000000" w:rsidP="00000000" w:rsidRDefault="00000000" w:rsidRPr="00000000" w14:paraId="00000025">
      <w:pPr>
        <w:tabs>
          <w:tab w:val="left" w:pos="0"/>
          <w:tab w:val="left" w:pos="360"/>
        </w:tabs>
        <w:spacing w:before="0"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b w:val="1"/>
          <w:sz w:val="22"/>
          <w:szCs w:val="22"/>
          <w:rtl w:val="0"/>
        </w:rPr>
        <w:t xml:space="preserve">Eagle Scout Service Project</w:t>
      </w:r>
      <w:r w:rsidDel="00000000" w:rsidR="00000000" w:rsidRPr="00000000">
        <w:rPr>
          <w:rFonts w:ascii="Times New Roman" w:cs="Times New Roman" w:eastAsia="Times New Roman" w:hAnsi="Times New Roman"/>
          <w:sz w:val="22"/>
          <w:szCs w:val="22"/>
          <w:rtl w:val="0"/>
        </w:rPr>
        <w:tab/>
        <w:tab/>
        <w:tab/>
        <w:tab/>
        <w:tab/>
        <w:tab/>
        <w:tab/>
        <w:t xml:space="preserve">       February - September, 2017</w:t>
      </w:r>
    </w:p>
    <w:p w:rsidR="00000000" w:rsidDel="00000000" w:rsidP="00000000" w:rsidRDefault="00000000" w:rsidRPr="00000000" w14:paraId="00000026">
      <w:pPr>
        <w:numPr>
          <w:ilvl w:val="0"/>
          <w:numId w:val="7"/>
        </w:numPr>
        <w:tabs>
          <w:tab w:val="left" w:pos="0"/>
          <w:tab w:val="left" w:pos="360"/>
        </w:tabs>
        <w:spacing w:before="0" w:lineRule="auto"/>
        <w:ind w:left="108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Planned, organized, and executed the fundraising for and construction of a 100-square-foot, $2200 outbuilding for my high school’s football concessions</w:t>
      </w:r>
    </w:p>
    <w:p w:rsidR="00000000" w:rsidDel="00000000" w:rsidP="00000000" w:rsidRDefault="00000000" w:rsidRPr="00000000" w14:paraId="00000027">
      <w:pPr>
        <w:tabs>
          <w:tab w:val="left" w:pos="0"/>
          <w:tab w:val="left" w:pos="36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8">
      <w:pPr>
        <w:tabs>
          <w:tab w:val="left" w:pos="0"/>
          <w:tab w:val="left" w:pos="36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9">
      <w:pPr>
        <w:tabs>
          <w:tab w:val="left" w:pos="0"/>
          <w:tab w:val="left" w:pos="36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A">
      <w:pPr>
        <w:tabs>
          <w:tab w:val="left" w:pos="0"/>
          <w:tab w:val="left" w:pos="36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B">
      <w:pPr>
        <w:tabs>
          <w:tab w:val="left" w:pos="0"/>
          <w:tab w:val="left" w:pos="36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NOTES:</w:t>
      </w:r>
    </w:p>
    <w:p w:rsidR="00000000" w:rsidDel="00000000" w:rsidP="00000000" w:rsidRDefault="00000000" w:rsidRPr="00000000" w14:paraId="0000002C">
      <w:pPr>
        <w:tabs>
          <w:tab w:val="left" w:pos="0"/>
          <w:tab w:val="left" w:pos="36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D">
      <w:pPr>
        <w:tabs>
          <w:tab w:val="left" w:pos="0"/>
          <w:tab w:val="left" w:pos="360"/>
        </w:tabs>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Header</w:t>
      </w:r>
    </w:p>
    <w:p w:rsidR="00000000" w:rsidDel="00000000" w:rsidP="00000000" w:rsidRDefault="00000000" w:rsidRPr="00000000" w14:paraId="0000002E">
      <w:pPr>
        <w:tabs>
          <w:tab w:val="left" w:pos="0"/>
          <w:tab w:val="left" w:pos="360"/>
        </w:tabs>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2F">
      <w:pPr>
        <w:tabs>
          <w:tab w:val="left" w:pos="0"/>
          <w:tab w:val="left" w:pos="360"/>
        </w:tabs>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Summary</w:t>
      </w:r>
    </w:p>
    <w:p w:rsidR="00000000" w:rsidDel="00000000" w:rsidP="00000000" w:rsidRDefault="00000000" w:rsidRPr="00000000" w14:paraId="00000030">
      <w:pPr>
        <w:shd w:fill="ffffff" w:val="clear"/>
        <w:tabs>
          <w:tab w:val="left" w:pos="0"/>
          <w:tab w:val="left" w:pos="360"/>
        </w:tabs>
        <w:spacing w:before="100" w:line="342.85714285714283" w:lineRule="auto"/>
        <w:rPr>
          <w:rFonts w:ascii="Roboto" w:cs="Roboto" w:eastAsia="Roboto" w:hAnsi="Roboto"/>
          <w:color w:val="3c4043"/>
          <w:sz w:val="18"/>
          <w:szCs w:val="18"/>
        </w:rPr>
      </w:pPr>
      <w:r w:rsidDel="00000000" w:rsidR="00000000" w:rsidRPr="00000000">
        <w:rPr>
          <w:rFonts w:ascii="Roboto" w:cs="Roboto" w:eastAsia="Roboto" w:hAnsi="Roboto"/>
          <w:color w:val="3c4043"/>
          <w:sz w:val="21"/>
          <w:szCs w:val="21"/>
          <w:rtl w:val="0"/>
        </w:rPr>
        <w:t xml:space="preserve">2-4 sentences, highlights biggest achievements, mentions profession, 1-2 top skills</w:t>
      </w:r>
      <w:r w:rsidDel="00000000" w:rsidR="00000000" w:rsidRPr="00000000">
        <w:rPr>
          <w:rtl w:val="0"/>
        </w:rPr>
      </w:r>
    </w:p>
    <w:p w:rsidR="00000000" w:rsidDel="00000000" w:rsidP="00000000" w:rsidRDefault="00000000" w:rsidRPr="00000000" w14:paraId="00000031">
      <w:pPr>
        <w:shd w:fill="ffffff" w:val="clear"/>
        <w:tabs>
          <w:tab w:val="left" w:pos="0"/>
          <w:tab w:val="left" w:pos="360"/>
        </w:tabs>
        <w:spacing w:before="100" w:line="342.85714285714283" w:lineRule="auto"/>
        <w:ind w:left="0" w:right="180" w:firstLine="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Summarize career background, include specific numbers and data</w:t>
      </w:r>
    </w:p>
    <w:p w:rsidR="00000000" w:rsidDel="00000000" w:rsidP="00000000" w:rsidRDefault="00000000" w:rsidRPr="00000000" w14:paraId="00000032">
      <w:pPr>
        <w:shd w:fill="ffffff" w:val="clear"/>
        <w:tabs>
          <w:tab w:val="left" w:pos="0"/>
          <w:tab w:val="left" w:pos="360"/>
        </w:tabs>
        <w:spacing w:before="100" w:line="342.85714285714283" w:lineRule="auto"/>
        <w:ind w:left="0" w:right="180" w:firstLine="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Mention:</w:t>
      </w:r>
    </w:p>
    <w:p w:rsidR="00000000" w:rsidDel="00000000" w:rsidP="00000000" w:rsidRDefault="00000000" w:rsidRPr="00000000" w14:paraId="00000033">
      <w:pPr>
        <w:shd w:fill="ffffff" w:val="clear"/>
        <w:tabs>
          <w:tab w:val="left" w:pos="0"/>
          <w:tab w:val="left" w:pos="360"/>
        </w:tabs>
        <w:spacing w:before="100" w:line="342.85714285714283" w:lineRule="auto"/>
        <w:ind w:left="0" w:right="180" w:firstLine="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ab/>
        <w:t xml:space="preserve">Your experience summary (“e.g. Facebook marketer with 5+ years of experience with…”)</w:t>
      </w:r>
    </w:p>
    <w:p w:rsidR="00000000" w:rsidDel="00000000" w:rsidP="00000000" w:rsidRDefault="00000000" w:rsidRPr="00000000" w14:paraId="00000034">
      <w:pPr>
        <w:shd w:fill="ffffff" w:val="clear"/>
        <w:tabs>
          <w:tab w:val="left" w:pos="0"/>
          <w:tab w:val="left" w:pos="360"/>
        </w:tabs>
        <w:spacing w:before="100" w:line="342.85714285714283" w:lineRule="auto"/>
        <w:ind w:left="0" w:right="180" w:firstLine="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ab/>
        <w:t xml:space="preserve">Your general experience (e.g. “Experienced in managing 10+ Facebook ad accounts …”)</w:t>
      </w:r>
    </w:p>
    <w:p w:rsidR="00000000" w:rsidDel="00000000" w:rsidP="00000000" w:rsidRDefault="00000000" w:rsidRPr="00000000" w14:paraId="00000035">
      <w:pPr>
        <w:shd w:fill="ffffff" w:val="clear"/>
        <w:tabs>
          <w:tab w:val="left" w:pos="0"/>
          <w:tab w:val="left" w:pos="360"/>
        </w:tabs>
        <w:spacing w:before="100" w:line="342.85714285714283" w:lineRule="auto"/>
        <w:ind w:left="0" w:right="180" w:firstLine="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ab/>
        <w:t xml:space="preserve">Your top achievement (e.g “Managed over 00,000 in marketing budget over several accounts”)</w:t>
      </w:r>
    </w:p>
    <w:p w:rsidR="00000000" w:rsidDel="00000000" w:rsidP="00000000" w:rsidRDefault="00000000" w:rsidRPr="00000000" w14:paraId="00000036">
      <w:pPr>
        <w:shd w:fill="ffffff" w:val="clear"/>
        <w:tabs>
          <w:tab w:val="left" w:pos="0"/>
          <w:tab w:val="left" w:pos="360"/>
        </w:tabs>
        <w:spacing w:before="100" w:line="342.85714285714283" w:lineRule="auto"/>
        <w:ind w:left="0" w:right="180" w:firstLine="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Achievements more important than responsibilities, add numeric measurements</w:t>
      </w:r>
    </w:p>
    <w:p w:rsidR="00000000" w:rsidDel="00000000" w:rsidP="00000000" w:rsidRDefault="00000000" w:rsidRPr="00000000" w14:paraId="00000037">
      <w:pPr>
        <w:shd w:fill="ffffff" w:val="clear"/>
        <w:tabs>
          <w:tab w:val="left" w:pos="0"/>
          <w:tab w:val="left" w:pos="360"/>
        </w:tabs>
        <w:spacing w:before="100" w:line="342.85714285714283" w:lineRule="auto"/>
        <w:rPr>
          <w:rFonts w:ascii="Roboto" w:cs="Roboto" w:eastAsia="Roboto" w:hAnsi="Roboto"/>
          <w:color w:val="3c4043"/>
          <w:sz w:val="18"/>
          <w:szCs w:val="18"/>
        </w:rPr>
      </w:pPr>
      <w:r w:rsidDel="00000000" w:rsidR="00000000" w:rsidRPr="00000000">
        <w:rPr>
          <w:rFonts w:ascii="Roboto" w:cs="Roboto" w:eastAsia="Roboto" w:hAnsi="Roboto"/>
          <w:color w:val="3c4043"/>
          <w:sz w:val="21"/>
          <w:szCs w:val="21"/>
          <w:rtl w:val="0"/>
        </w:rPr>
        <w:t xml:space="preserve">Make sure what I can do for the company I’m applying to is included here</w:t>
      </w:r>
      <w:r w:rsidDel="00000000" w:rsidR="00000000" w:rsidRPr="00000000">
        <w:rPr>
          <w:rtl w:val="0"/>
        </w:rPr>
      </w:r>
    </w:p>
    <w:p w:rsidR="00000000" w:rsidDel="00000000" w:rsidP="00000000" w:rsidRDefault="00000000" w:rsidRPr="00000000" w14:paraId="00000038">
      <w:pPr>
        <w:shd w:fill="ffffff" w:val="clear"/>
        <w:tabs>
          <w:tab w:val="left" w:pos="0"/>
          <w:tab w:val="left" w:pos="360"/>
        </w:tabs>
        <w:spacing w:before="100" w:line="342.85714285714283" w:lineRule="auto"/>
        <w:ind w:left="0" w:right="180" w:firstLine="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Craft this straight from the job requirements every time</w:t>
      </w:r>
    </w:p>
    <w:p w:rsidR="00000000" w:rsidDel="00000000" w:rsidP="00000000" w:rsidRDefault="00000000" w:rsidRPr="00000000" w14:paraId="00000039">
      <w:pPr>
        <w:shd w:fill="ffffff" w:val="clear"/>
        <w:tabs>
          <w:tab w:val="left" w:pos="0"/>
          <w:tab w:val="left" w:pos="360"/>
        </w:tabs>
        <w:spacing w:before="100" w:line="342.85714285714283" w:lineRule="auto"/>
        <w:ind w:left="0" w:right="180" w:firstLine="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The summary should be 50 words or less and should highlight the main experiences or qualifications relevant to the job description. Offering concrete examples of your past achievements is a popular strategy as these are more likely to entice recruiters to learn more about you.</w:t>
      </w:r>
    </w:p>
    <w:p w:rsidR="00000000" w:rsidDel="00000000" w:rsidP="00000000" w:rsidRDefault="00000000" w:rsidRPr="00000000" w14:paraId="0000003A">
      <w:pPr>
        <w:tabs>
          <w:tab w:val="left" w:pos="0"/>
          <w:tab w:val="left" w:pos="36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B">
      <w:pPr>
        <w:tabs>
          <w:tab w:val="left" w:pos="0"/>
          <w:tab w:val="left" w:pos="360"/>
        </w:tabs>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Education</w:t>
      </w:r>
    </w:p>
    <w:p w:rsidR="00000000" w:rsidDel="00000000" w:rsidP="00000000" w:rsidRDefault="00000000" w:rsidRPr="00000000" w14:paraId="0000003C">
      <w:pPr>
        <w:tabs>
          <w:tab w:val="left" w:pos="0"/>
          <w:tab w:val="left" w:pos="360"/>
        </w:tabs>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3D">
      <w:pPr>
        <w:tabs>
          <w:tab w:val="left" w:pos="0"/>
          <w:tab w:val="left" w:pos="360"/>
        </w:tabs>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Technical Skills</w:t>
      </w:r>
    </w:p>
    <w:p w:rsidR="00000000" w:rsidDel="00000000" w:rsidP="00000000" w:rsidRDefault="00000000" w:rsidRPr="00000000" w14:paraId="0000003E">
      <w:pPr>
        <w:tabs>
          <w:tab w:val="left" w:pos="0"/>
          <w:tab w:val="left" w:pos="360"/>
        </w:tabs>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3F">
      <w:pPr>
        <w:tabs>
          <w:tab w:val="left" w:pos="0"/>
          <w:tab w:val="left" w:pos="360"/>
        </w:tabs>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Projects</w:t>
      </w:r>
    </w:p>
    <w:p w:rsidR="00000000" w:rsidDel="00000000" w:rsidP="00000000" w:rsidRDefault="00000000" w:rsidRPr="00000000" w14:paraId="00000040">
      <w:pPr>
        <w:tabs>
          <w:tab w:val="left" w:pos="0"/>
          <w:tab w:val="left" w:pos="360"/>
        </w:tabs>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41">
      <w:pPr>
        <w:tabs>
          <w:tab w:val="left" w:pos="0"/>
          <w:tab w:val="left" w:pos="360"/>
        </w:tabs>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Experience</w:t>
      </w:r>
    </w:p>
    <w:p w:rsidR="00000000" w:rsidDel="00000000" w:rsidP="00000000" w:rsidRDefault="00000000" w:rsidRPr="00000000" w14:paraId="00000042">
      <w:pPr>
        <w:tabs>
          <w:tab w:val="left" w:pos="0"/>
          <w:tab w:val="left" w:pos="360"/>
        </w:tabs>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43">
      <w:pPr>
        <w:tabs>
          <w:tab w:val="left" w:pos="0"/>
          <w:tab w:val="left" w:pos="360"/>
        </w:tabs>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Leadership</w:t>
      </w:r>
    </w:p>
    <w:p w:rsidR="00000000" w:rsidDel="00000000" w:rsidP="00000000" w:rsidRDefault="00000000" w:rsidRPr="00000000" w14:paraId="00000044">
      <w:pPr>
        <w:tabs>
          <w:tab w:val="left" w:pos="0"/>
          <w:tab w:val="left" w:pos="360"/>
        </w:tabs>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45">
      <w:pPr>
        <w:tabs>
          <w:tab w:val="left" w:pos="0"/>
          <w:tab w:val="left" w:pos="360"/>
        </w:tabs>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Honors and Organizations</w:t>
      </w:r>
    </w:p>
    <w:p w:rsidR="00000000" w:rsidDel="00000000" w:rsidP="00000000" w:rsidRDefault="00000000" w:rsidRPr="00000000" w14:paraId="00000046">
      <w:pPr>
        <w:tabs>
          <w:tab w:val="left" w:pos="0"/>
          <w:tab w:val="left" w:pos="360"/>
        </w:tabs>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47">
      <w:pPr>
        <w:tabs>
          <w:tab w:val="left" w:pos="0"/>
          <w:tab w:val="left" w:pos="360"/>
        </w:tabs>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48">
      <w:pPr>
        <w:tabs>
          <w:tab w:val="left" w:pos="0"/>
          <w:tab w:val="left" w:pos="360"/>
        </w:tabs>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RESUME REVIEW: code 7501</w:t>
      </w:r>
    </w:p>
    <w:p w:rsidR="00000000" w:rsidDel="00000000" w:rsidP="00000000" w:rsidRDefault="00000000" w:rsidRPr="00000000" w14:paraId="00000049">
      <w:pPr>
        <w:tabs>
          <w:tab w:val="left" w:pos="0"/>
          <w:tab w:val="left" w:pos="360"/>
        </w:tabs>
        <w:rPr>
          <w:rFonts w:ascii="Times New Roman" w:cs="Times New Roman" w:eastAsia="Times New Roman" w:hAnsi="Times New Roman"/>
          <w:b w:val="1"/>
          <w:sz w:val="22"/>
          <w:szCs w:val="22"/>
        </w:rPr>
      </w:pPr>
      <w:hyperlink r:id="rId7">
        <w:r w:rsidDel="00000000" w:rsidR="00000000" w:rsidRPr="00000000">
          <w:rPr>
            <w:rFonts w:ascii="Times New Roman" w:cs="Times New Roman" w:eastAsia="Times New Roman" w:hAnsi="Times New Roman"/>
            <w:b w:val="1"/>
            <w:color w:val="1155cc"/>
            <w:sz w:val="22"/>
            <w:szCs w:val="22"/>
            <w:u w:val="single"/>
            <w:rtl w:val="0"/>
          </w:rPr>
          <w:t xml:space="preserve">https://www.zipjob.com/visitors/verification/ctnn2000@gmail.com1582210725</w:t>
        </w:r>
      </w:hyperlink>
      <w:r w:rsidDel="00000000" w:rsidR="00000000" w:rsidRPr="00000000">
        <w:rPr>
          <w:rtl w:val="0"/>
        </w:rPr>
      </w:r>
    </w:p>
    <w:p w:rsidR="00000000" w:rsidDel="00000000" w:rsidP="00000000" w:rsidRDefault="00000000" w:rsidRPr="00000000" w14:paraId="0000004A">
      <w:pPr>
        <w:tabs>
          <w:tab w:val="left" w:pos="0"/>
          <w:tab w:val="left" w:pos="360"/>
        </w:tabs>
        <w:rPr>
          <w:rFonts w:ascii="Times New Roman" w:cs="Times New Roman" w:eastAsia="Times New Roman" w:hAnsi="Times New Roman"/>
          <w:sz w:val="22"/>
          <w:szCs w:val="22"/>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720" w:top="720" w:left="720" w:right="72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ollin Nelson" w:id="2" w:date="2021-01-17T20:03:31Z">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details, numbers, etc</w:t>
      </w:r>
    </w:p>
  </w:comment>
  <w:comment w:author="Collin Nelson" w:id="3" w:date="2021-01-17T21:55:34Z">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Used Solidworks, communicated as part of a distributed (multi-location) team, engineering process, developed public speaking skills while presenting to livestream</w:t>
      </w:r>
    </w:p>
  </w:comment>
  <w:comment w:author="Collin Nelson" w:id="4" w:date="2020-09-20T02:28:31Z">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more about specific spindle drive and coolant design tasks</w:t>
      </w:r>
    </w:p>
  </w:comment>
  <w:comment w:author="Collin Nelson" w:id="1" w:date="2021-01-17T22:17:37Z">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just fabricating?</w:t>
      </w:r>
    </w:p>
  </w:comment>
  <w:comment w:author="Collin Nelson" w:id="0" w:date="2020-02-20T02:21:36Z">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I do with/about this section? It seems like a random list. Can I demonstrate these throughout my resume?</w:t>
      </w:r>
    </w:p>
  </w:comment>
  <w:comment w:author="Collin Nelson" w:id="7" w:date="2020-02-20T02:30:03Z">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some color (maybe the headings or something), possibly a bit of infographic flare</w:t>
      </w:r>
    </w:p>
  </w:comment>
  <w:comment w:author="Collin Nelson" w:id="6" w:date="2020-02-18T04:41:58Z">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soft skills: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https://novoresume.com/career-blog/most-important-skills-to-put-on-your-resume</w:t>
      </w:r>
    </w:p>
  </w:comment>
  <w:comment w:author="Collin Nelson" w:id="5" w:date="2021-01-17T21:57:16Z">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talk about what I did, talk about skills developed and what I learned/how I improved</w:t>
      </w:r>
    </w:p>
  </w:comment>
  <w:comment w:author="Collin Nelson" w:id="8" w:date="2019-11-12T04:52:10Z">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portfolio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tabs>
        <w:tab w:val="center" w:pos="5760"/>
      </w:tabs>
      <w:ind w:left="0" w:right="0" w:firstLine="0"/>
      <w:jc w:val="center"/>
      <w:rPr>
        <w:rFonts w:ascii="Times New Roman" w:cs="Times New Roman" w:eastAsia="Times New Roman" w:hAnsi="Times New Roman"/>
        <w:sz w:val="22"/>
        <w:szCs w:val="22"/>
      </w:rPr>
    </w:pPr>
    <w:commentRangeStart w:id="5"/>
    <w:r w:rsidDel="00000000" w:rsidR="00000000" w:rsidRPr="00000000">
      <w:rPr>
        <w:rFonts w:ascii="Times New Roman" w:cs="Times New Roman" w:eastAsia="Times New Roman" w:hAnsi="Times New Roman"/>
        <w:b w:val="1"/>
        <w:sz w:val="28"/>
        <w:szCs w:val="28"/>
        <w:rtl w:val="0"/>
      </w:rPr>
      <w:t xml:space="preserve">Collin </w:t>
    </w:r>
    <w:commentRangeEnd w:id="5"/>
    <w:r w:rsidDel="00000000" w:rsidR="00000000" w:rsidRPr="00000000">
      <w:commentReference w:id="5"/>
    </w:r>
    <w:r w:rsidDel="00000000" w:rsidR="00000000" w:rsidRPr="00000000">
      <w:rPr>
        <w:rFonts w:ascii="Times New Roman" w:cs="Times New Roman" w:eastAsia="Times New Roman" w:hAnsi="Times New Roman"/>
        <w:b w:val="1"/>
        <w:sz w:val="28"/>
        <w:szCs w:val="28"/>
        <w:rtl w:val="0"/>
      </w:rPr>
      <w:t xml:space="preserve">T. </w:t>
    </w:r>
    <w:commentRangeStart w:id="6"/>
    <w:commentRangeStart w:id="7"/>
    <w:r w:rsidDel="00000000" w:rsidR="00000000" w:rsidRPr="00000000">
      <w:rPr>
        <w:rFonts w:ascii="Times New Roman" w:cs="Times New Roman" w:eastAsia="Times New Roman" w:hAnsi="Times New Roman"/>
        <w:b w:val="1"/>
        <w:sz w:val="28"/>
        <w:szCs w:val="28"/>
        <w:rtl w:val="0"/>
      </w:rPr>
      <w:t xml:space="preserve">Nelson</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4D">
    <w:pPr>
      <w:tabs>
        <w:tab w:val="center" w:pos="5760"/>
      </w:tabs>
      <w:ind w:left="0" w:righ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ctnn2000@gmail.com | </w:t>
    </w:r>
    <w:r w:rsidDel="00000000" w:rsidR="00000000" w:rsidRPr="00000000">
      <w:rPr>
        <w:rFonts w:ascii="Times New Roman" w:cs="Times New Roman" w:eastAsia="Times New Roman" w:hAnsi="Times New Roman"/>
        <w:sz w:val="22"/>
        <w:szCs w:val="22"/>
        <w:rtl w:val="0"/>
      </w:rPr>
      <w:t xml:space="preserve">571.242.4706 | </w:t>
    </w:r>
    <w:r w:rsidDel="00000000" w:rsidR="00000000" w:rsidRPr="00000000">
      <w:rPr>
        <w:rFonts w:ascii="Times New Roman" w:cs="Times New Roman" w:eastAsia="Times New Roman" w:hAnsi="Times New Roman"/>
        <w:sz w:val="22"/>
        <w:szCs w:val="22"/>
        <w:rtl w:val="0"/>
      </w:rPr>
      <w:t xml:space="preserve">www.linkedin.com/in/collin-nelson | </w:t>
    </w:r>
    <w:commentRangeStart w:id="8"/>
    <w:r w:rsidDel="00000000" w:rsidR="00000000" w:rsidRPr="00000000">
      <w:rPr>
        <w:rFonts w:ascii="Times New Roman" w:cs="Times New Roman" w:eastAsia="Times New Roman" w:hAnsi="Times New Roman"/>
        <w:sz w:val="22"/>
        <w:szCs w:val="22"/>
        <w:rtl w:val="0"/>
      </w:rPr>
      <w:t xml:space="preserve">ADD PORTFOLIO</w:t>
    </w:r>
    <w:commentRangeEnd w:id="8"/>
    <w:r w:rsidDel="00000000" w:rsidR="00000000" w:rsidRPr="00000000">
      <w:commentReference w:id="8"/>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08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urier" w:cs="Courier" w:eastAsia="Courier" w:hAnsi="Courie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zipjob.com/visitors/verification/ctnn2000@gmail.com1582210725"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